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917B8" w14:textId="16AC632C" w:rsidR="008B6290" w:rsidRPr="00220A1C" w:rsidRDefault="008B6290" w:rsidP="006F6A4A">
      <w:pPr>
        <w:spacing w:line="360" w:lineRule="auto"/>
        <w:rPr>
          <w:b/>
          <w:bCs/>
          <w:color w:val="EF5A6F"/>
          <w:sz w:val="56"/>
          <w:szCs w:val="56"/>
        </w:rPr>
      </w:pPr>
      <w:r w:rsidRPr="00220A1C">
        <w:rPr>
          <w:b/>
          <w:bCs/>
          <w:color w:val="EF5A6F"/>
          <w:sz w:val="56"/>
          <w:szCs w:val="56"/>
        </w:rPr>
        <w:t>Divisiones</w:t>
      </w:r>
    </w:p>
    <w:p w14:paraId="63DAC871" w14:textId="5FA02566" w:rsidR="00535B81" w:rsidRPr="006F6A4A" w:rsidRDefault="00535B81" w:rsidP="003266AB">
      <w:pPr>
        <w:spacing w:line="276" w:lineRule="auto"/>
        <w:rPr>
          <w:sz w:val="36"/>
          <w:szCs w:val="36"/>
        </w:rPr>
      </w:pPr>
      <w:r w:rsidRPr="006F6A4A">
        <w:rPr>
          <w:sz w:val="36"/>
          <w:szCs w:val="36"/>
        </w:rPr>
        <w:t>Mauricio Marentes Nuñez</w:t>
      </w:r>
    </w:p>
    <w:p w14:paraId="37390ECA" w14:textId="070E48C7" w:rsidR="006F6A4A" w:rsidRPr="006F6A4A" w:rsidRDefault="000F26CD" w:rsidP="006F6A4A">
      <w:pPr>
        <w:spacing w:line="480" w:lineRule="auto"/>
        <w:rPr>
          <w:sz w:val="36"/>
          <w:szCs w:val="36"/>
        </w:rPr>
      </w:pPr>
      <w:r w:rsidRPr="006F6A4A">
        <w:rPr>
          <w:sz w:val="36"/>
          <w:szCs w:val="36"/>
        </w:rPr>
        <w:t>Cristopher Celestino Martínez</w:t>
      </w:r>
    </w:p>
    <w:p w14:paraId="1A4436F7" w14:textId="77777777" w:rsidR="00220A1C" w:rsidRPr="00220A1C" w:rsidRDefault="008B6290" w:rsidP="00220A1C">
      <w:pPr>
        <w:ind w:left="708" w:hanging="708"/>
        <w:rPr>
          <w:b/>
          <w:bCs/>
          <w:color w:val="EF5A6F"/>
          <w:sz w:val="56"/>
          <w:szCs w:val="56"/>
        </w:rPr>
      </w:pPr>
      <w:r w:rsidRPr="00220A1C">
        <w:rPr>
          <w:b/>
          <w:bCs/>
          <w:color w:val="EF5A6F"/>
          <w:sz w:val="56"/>
          <w:szCs w:val="56"/>
        </w:rPr>
        <w:t>Aplicación web</w:t>
      </w:r>
    </w:p>
    <w:p w14:paraId="48A8C6B0" w14:textId="1FD6E86B" w:rsidR="6523ED9E" w:rsidRPr="00E71974" w:rsidRDefault="336D63BD" w:rsidP="00E71974">
      <w:pPr>
        <w:spacing w:line="360" w:lineRule="auto"/>
        <w:ind w:left="708" w:hanging="708"/>
        <w:rPr>
          <w:del w:id="0" w:author="MARENTES NUNEZ, MAURICIO" w:date="2024-08-21T16:47:00Z" w16du:dateUtc="2024-08-21T22:47:00Z"/>
          <w:color w:val="4F1787"/>
          <w:sz w:val="56"/>
          <w:szCs w:val="56"/>
        </w:rPr>
      </w:pPr>
      <w:r w:rsidRPr="336D63BD">
        <w:rPr>
          <w:color w:val="4F1787"/>
          <w:sz w:val="56"/>
          <w:szCs w:val="56"/>
        </w:rPr>
        <w:t>CUT (nombre aun sin decidir)</w:t>
      </w:r>
    </w:p>
    <w:p w14:paraId="0628EC32" w14:textId="0B4D7A6B" w:rsidR="6523ED9E" w:rsidRDefault="6523ED9E" w:rsidP="6523ED9E">
      <w:pPr>
        <w:pStyle w:val="Prrafodelista"/>
        <w:numPr>
          <w:ilvl w:val="0"/>
          <w:numId w:val="2"/>
        </w:numPr>
        <w:rPr>
          <w:b/>
          <w:bCs/>
        </w:rPr>
      </w:pPr>
      <w:r w:rsidRPr="6523ED9E">
        <w:rPr>
          <w:b/>
          <w:bCs/>
        </w:rPr>
        <w:t>1. Microservicios Clave</w:t>
      </w:r>
    </w:p>
    <w:p w14:paraId="40EF8C72" w14:textId="4D43FE77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Autenticación y Autorización:</w:t>
      </w:r>
    </w:p>
    <w:p w14:paraId="3E1A10FD" w14:textId="1DDD10A0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Manejar el registro e inicio de sesión de los usuarios.</w:t>
      </w:r>
    </w:p>
    <w:p w14:paraId="03037B67" w14:textId="0D2F626C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 xml:space="preserve">Base de datos no </w:t>
      </w:r>
      <w:r w:rsidR="00ED2279" w:rsidRPr="6DE64B26">
        <w:t xml:space="preserve">relacional </w:t>
      </w:r>
      <w:del w:id="1" w:author="MARENTES NUNEZ, MAURICIO" w:date="2024-08-21T16:47:00Z" w16du:dateUtc="2024-08-21T22:47:00Z">
        <w:r w:rsidRPr="6DE64B26">
          <w:delText xml:space="preserve"> </w:delText>
        </w:r>
      </w:del>
      <w:r w:rsidR="00ED2279" w:rsidRPr="6DE64B26">
        <w:t>mongo</w:t>
      </w:r>
      <w:r w:rsidRPr="6DE64B26">
        <w:t xml:space="preserve"> y java</w:t>
      </w:r>
    </w:p>
    <w:p w14:paraId="3C006034" w14:textId="34915347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Gestión de Usuarios:</w:t>
      </w:r>
    </w:p>
    <w:p w14:paraId="376CE3B9" w14:textId="5CF089C4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Almacenar y gestionar perfiles de los vendedores, incluyendo su información básica y detalles de contacto.</w:t>
      </w:r>
    </w:p>
    <w:p w14:paraId="6F630718" w14:textId="6DDF7451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 xml:space="preserve">Java y </w:t>
      </w:r>
      <w:del w:id="2" w:author="MARENTES NUNEZ, MAURICIO" w:date="2024-08-21T16:47:00Z" w16du:dateUtc="2024-08-21T22:47:00Z">
        <w:r w:rsidRPr="6DE64B26">
          <w:delText>Mysql</w:delText>
        </w:r>
      </w:del>
      <w:ins w:id="3" w:author="MARENTES NUNEZ, MAURICIO" w:date="2024-08-21T16:47:00Z" w16du:dateUtc="2024-08-21T22:47:00Z">
        <w:r w:rsidR="00ED2279" w:rsidRPr="6DE64B26">
          <w:t>MySQL</w:t>
        </w:r>
      </w:ins>
    </w:p>
    <w:p w14:paraId="776571C7" w14:textId="11EB4BC7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Gestión de Productos:</w:t>
      </w:r>
    </w:p>
    <w:p w14:paraId="025E569E" w14:textId="5C1AD3C7" w:rsidR="6523ED9E" w:rsidRDefault="6523ED9E" w:rsidP="6523ED9E">
      <w:pPr>
        <w:pStyle w:val="Prrafodelista"/>
        <w:numPr>
          <w:ilvl w:val="1"/>
          <w:numId w:val="2"/>
        </w:numPr>
        <w:spacing w:after="0"/>
      </w:pPr>
      <w:r w:rsidRPr="6523ED9E">
        <w:rPr>
          <w:b/>
          <w:bCs/>
        </w:rPr>
        <w:t>Función:</w:t>
      </w:r>
      <w:r w:rsidRPr="6523ED9E">
        <w:t xml:space="preserve"> Permitir a los vendedores subir productos, agregar descripciones, imágenes, precios, y etiquetas por tipo de producto.</w:t>
      </w:r>
    </w:p>
    <w:p w14:paraId="55926BCF" w14:textId="6291C21D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Ubicación:</w:t>
      </w:r>
    </w:p>
    <w:p w14:paraId="66D9A260" w14:textId="4D69119A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Permitir a los vendedores compartir su ubicación actual o la ubicación de su punto de venta.</w:t>
      </w:r>
    </w:p>
    <w:p w14:paraId="23C3195C" w14:textId="745B822A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 xml:space="preserve">Java, </w:t>
      </w:r>
      <w:del w:id="4" w:author="MARENTES NUNEZ, MAURICIO" w:date="2024-08-21T16:47:00Z" w16du:dateUtc="2024-08-21T22:47:00Z">
        <w:r w:rsidRPr="6DE64B26">
          <w:delText>Mysql</w:delText>
        </w:r>
      </w:del>
      <w:ins w:id="5" w:author="MARENTES NUNEZ, MAURICIO" w:date="2024-08-21T16:47:00Z" w16du:dateUtc="2024-08-21T22:47:00Z">
        <w:r w:rsidR="00ED2279" w:rsidRPr="6DE64B26">
          <w:t>MySQL</w:t>
        </w:r>
      </w:ins>
      <w:r w:rsidRPr="6DE64B26">
        <w:t xml:space="preserve">, api de </w:t>
      </w:r>
      <w:del w:id="6" w:author="MARENTES NUNEZ, MAURICIO" w:date="2024-08-21T16:47:00Z" w16du:dateUtc="2024-08-21T22:47:00Z">
        <w:r w:rsidRPr="6DE64B26">
          <w:delText>google</w:delText>
        </w:r>
      </w:del>
      <w:ins w:id="7" w:author="MARENTES NUNEZ, MAURICIO" w:date="2024-08-21T16:47:00Z" w16du:dateUtc="2024-08-21T22:47:00Z">
        <w:r w:rsidR="00ED2279" w:rsidRPr="6DE64B26">
          <w:t>Google</w:t>
        </w:r>
      </w:ins>
    </w:p>
    <w:p w14:paraId="120EC68A" w14:textId="013A2077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Etiquetas y Categorías:</w:t>
      </w:r>
    </w:p>
    <w:p w14:paraId="7017AAF2" w14:textId="7D8A3334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Gestionar las etiquetas y categorías que se pueden asignar a los productos para facilitar la búsqueda y organización.</w:t>
      </w:r>
    </w:p>
    <w:p w14:paraId="0AA35E5B" w14:textId="759D842F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 xml:space="preserve">Java y </w:t>
      </w:r>
      <w:del w:id="8" w:author="MARENTES NUNEZ, MAURICIO" w:date="2024-08-21T16:47:00Z" w16du:dateUtc="2024-08-21T22:47:00Z">
        <w:r w:rsidRPr="6DE64B26">
          <w:delText>Mysql</w:delText>
        </w:r>
      </w:del>
      <w:ins w:id="9" w:author="MARENTES NUNEZ, MAURICIO" w:date="2024-08-21T16:47:00Z" w16du:dateUtc="2024-08-21T22:47:00Z">
        <w:r w:rsidR="00ED2279" w:rsidRPr="6DE64B26">
          <w:t>MySQL</w:t>
        </w:r>
      </w:ins>
    </w:p>
    <w:p w14:paraId="09C53C49" w14:textId="3AB4A0D0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t>Servicio de Búsqueda y Filtrado:</w:t>
      </w:r>
    </w:p>
    <w:p w14:paraId="3BCBE33A" w14:textId="574A4AF0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Permitir a los compradores buscar productos por nombre, tipo, o ubicación, y filtrar resultados según sus preferencias.</w:t>
      </w:r>
    </w:p>
    <w:p w14:paraId="33B93616" w14:textId="4EE2F996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>Python</w:t>
      </w:r>
    </w:p>
    <w:p w14:paraId="1DAE9DDB" w14:textId="5C20FC7E" w:rsidR="6523ED9E" w:rsidRDefault="6523ED9E" w:rsidP="6523ED9E">
      <w:pPr>
        <w:pStyle w:val="Prrafodelista"/>
        <w:numPr>
          <w:ilvl w:val="0"/>
          <w:numId w:val="2"/>
        </w:numPr>
        <w:spacing w:before="240" w:after="240"/>
        <w:rPr>
          <w:b/>
          <w:bCs/>
        </w:rPr>
      </w:pPr>
      <w:r w:rsidRPr="6523ED9E">
        <w:rPr>
          <w:b/>
          <w:bCs/>
        </w:rPr>
        <w:lastRenderedPageBreak/>
        <w:t>Servicio de Notificaciones:</w:t>
      </w:r>
    </w:p>
    <w:p w14:paraId="4AB55BFF" w14:textId="38D49AA8" w:rsidR="6523ED9E" w:rsidRDefault="6DE64B26" w:rsidP="6523ED9E">
      <w:pPr>
        <w:pStyle w:val="Prrafodelista"/>
        <w:numPr>
          <w:ilvl w:val="1"/>
          <w:numId w:val="2"/>
        </w:numPr>
        <w:spacing w:after="0"/>
      </w:pPr>
      <w:r w:rsidRPr="6DE64B26">
        <w:rPr>
          <w:b/>
          <w:bCs/>
        </w:rPr>
        <w:t>Función:</w:t>
      </w:r>
      <w:r w:rsidRPr="6DE64B26">
        <w:t xml:space="preserve"> Notificar a los vendedores y compradores sobre interacciones relevantes (nuevas compras, preguntas de clientes, etc.).</w:t>
      </w:r>
    </w:p>
    <w:p w14:paraId="67E5AA04" w14:textId="6F73A41C" w:rsidR="6DE64B26" w:rsidRDefault="6DE64B26" w:rsidP="6DE64B26">
      <w:pPr>
        <w:pStyle w:val="Prrafodelista"/>
        <w:numPr>
          <w:ilvl w:val="1"/>
          <w:numId w:val="2"/>
        </w:numPr>
        <w:spacing w:after="0"/>
      </w:pPr>
      <w:r w:rsidRPr="6DE64B26">
        <w:t>Python</w:t>
      </w:r>
    </w:p>
    <w:p w14:paraId="7EE6BB09" w14:textId="5D322E85" w:rsidR="6523ED9E" w:rsidRDefault="6523ED9E" w:rsidP="6523ED9E">
      <w:pPr>
        <w:pStyle w:val="Prrafodelista"/>
      </w:pPr>
    </w:p>
    <w:sectPr w:rsidR="6523ED9E" w:rsidSect="00E57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e Kind Of Girl">
    <w:altName w:val="Calibri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AA6"/>
    <w:multiLevelType w:val="hybridMultilevel"/>
    <w:tmpl w:val="1A826920"/>
    <w:lvl w:ilvl="0" w:tplc="593479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6E35"/>
    <w:multiLevelType w:val="hybridMultilevel"/>
    <w:tmpl w:val="44F86224"/>
    <w:lvl w:ilvl="0" w:tplc="D46850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2E25AD"/>
    <w:multiLevelType w:val="hybridMultilevel"/>
    <w:tmpl w:val="45FEB6E6"/>
    <w:lvl w:ilvl="0" w:tplc="98E2C6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B4C98"/>
    <w:multiLevelType w:val="hybridMultilevel"/>
    <w:tmpl w:val="872ABD9A"/>
    <w:lvl w:ilvl="0" w:tplc="E7846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E2FA1"/>
    <w:multiLevelType w:val="hybridMultilevel"/>
    <w:tmpl w:val="4018223C"/>
    <w:lvl w:ilvl="0" w:tplc="5AC4862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4EA9C2"/>
    <w:multiLevelType w:val="hybridMultilevel"/>
    <w:tmpl w:val="FFFFFFFF"/>
    <w:lvl w:ilvl="0" w:tplc="F8B27CA4">
      <w:start w:val="1"/>
      <w:numFmt w:val="decimal"/>
      <w:lvlText w:val="%1."/>
      <w:lvlJc w:val="left"/>
      <w:pPr>
        <w:ind w:left="720" w:hanging="360"/>
      </w:pPr>
    </w:lvl>
    <w:lvl w:ilvl="1" w:tplc="3A6EE2CA">
      <w:start w:val="1"/>
      <w:numFmt w:val="lowerLetter"/>
      <w:lvlText w:val="%2."/>
      <w:lvlJc w:val="left"/>
      <w:pPr>
        <w:ind w:left="1440" w:hanging="360"/>
      </w:pPr>
    </w:lvl>
    <w:lvl w:ilvl="2" w:tplc="E11EF42A">
      <w:start w:val="1"/>
      <w:numFmt w:val="lowerRoman"/>
      <w:lvlText w:val="%3."/>
      <w:lvlJc w:val="right"/>
      <w:pPr>
        <w:ind w:left="2160" w:hanging="180"/>
      </w:pPr>
    </w:lvl>
    <w:lvl w:ilvl="3" w:tplc="9E22F4C2">
      <w:start w:val="1"/>
      <w:numFmt w:val="decimal"/>
      <w:lvlText w:val="%4."/>
      <w:lvlJc w:val="left"/>
      <w:pPr>
        <w:ind w:left="2880" w:hanging="360"/>
      </w:pPr>
    </w:lvl>
    <w:lvl w:ilvl="4" w:tplc="4CDAA5EC">
      <w:start w:val="1"/>
      <w:numFmt w:val="lowerLetter"/>
      <w:lvlText w:val="%5."/>
      <w:lvlJc w:val="left"/>
      <w:pPr>
        <w:ind w:left="3600" w:hanging="360"/>
      </w:pPr>
    </w:lvl>
    <w:lvl w:ilvl="5" w:tplc="022A4466">
      <w:start w:val="1"/>
      <w:numFmt w:val="lowerRoman"/>
      <w:lvlText w:val="%6."/>
      <w:lvlJc w:val="right"/>
      <w:pPr>
        <w:ind w:left="4320" w:hanging="180"/>
      </w:pPr>
    </w:lvl>
    <w:lvl w:ilvl="6" w:tplc="88E41264">
      <w:start w:val="1"/>
      <w:numFmt w:val="decimal"/>
      <w:lvlText w:val="%7."/>
      <w:lvlJc w:val="left"/>
      <w:pPr>
        <w:ind w:left="5040" w:hanging="360"/>
      </w:pPr>
    </w:lvl>
    <w:lvl w:ilvl="7" w:tplc="FA620440">
      <w:start w:val="1"/>
      <w:numFmt w:val="lowerLetter"/>
      <w:lvlText w:val="%8."/>
      <w:lvlJc w:val="left"/>
      <w:pPr>
        <w:ind w:left="5760" w:hanging="360"/>
      </w:pPr>
    </w:lvl>
    <w:lvl w:ilvl="8" w:tplc="8452C4C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55211">
    <w:abstractNumId w:val="0"/>
  </w:num>
  <w:num w:numId="2" w16cid:durableId="1377194479">
    <w:abstractNumId w:val="3"/>
  </w:num>
  <w:num w:numId="3" w16cid:durableId="1892375306">
    <w:abstractNumId w:val="1"/>
  </w:num>
  <w:num w:numId="4" w16cid:durableId="699817835">
    <w:abstractNumId w:val="2"/>
  </w:num>
  <w:num w:numId="5" w16cid:durableId="754012322">
    <w:abstractNumId w:val="4"/>
  </w:num>
  <w:num w:numId="6" w16cid:durableId="98994776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ENTES NUNEZ, MAURICIO">
    <w15:presenceInfo w15:providerId="AD" w15:userId="S::mauricio.marentes1472@alumno.udg.mx::1b912444-2b7c-424b-b636-c5851284b4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BA"/>
    <w:rsid w:val="00056330"/>
    <w:rsid w:val="00057721"/>
    <w:rsid w:val="00084F40"/>
    <w:rsid w:val="000F26CD"/>
    <w:rsid w:val="001C09CF"/>
    <w:rsid w:val="00207477"/>
    <w:rsid w:val="00220A1C"/>
    <w:rsid w:val="0025669C"/>
    <w:rsid w:val="003266AB"/>
    <w:rsid w:val="00327CE4"/>
    <w:rsid w:val="003419D8"/>
    <w:rsid w:val="003949CC"/>
    <w:rsid w:val="004C1DF8"/>
    <w:rsid w:val="00535B81"/>
    <w:rsid w:val="00536901"/>
    <w:rsid w:val="0058196D"/>
    <w:rsid w:val="00621240"/>
    <w:rsid w:val="006465D3"/>
    <w:rsid w:val="006655BA"/>
    <w:rsid w:val="006C1991"/>
    <w:rsid w:val="006F6A4A"/>
    <w:rsid w:val="00762704"/>
    <w:rsid w:val="00781D35"/>
    <w:rsid w:val="0084204C"/>
    <w:rsid w:val="00883FD3"/>
    <w:rsid w:val="008B6290"/>
    <w:rsid w:val="00943206"/>
    <w:rsid w:val="00960DCC"/>
    <w:rsid w:val="0098168D"/>
    <w:rsid w:val="00A36955"/>
    <w:rsid w:val="00B20320"/>
    <w:rsid w:val="00CE6D7A"/>
    <w:rsid w:val="00D62732"/>
    <w:rsid w:val="00E5714A"/>
    <w:rsid w:val="00E71974"/>
    <w:rsid w:val="00ED2279"/>
    <w:rsid w:val="00EE031B"/>
    <w:rsid w:val="00F63E50"/>
    <w:rsid w:val="00F95F92"/>
    <w:rsid w:val="00FE0221"/>
    <w:rsid w:val="336D63BD"/>
    <w:rsid w:val="6523ED9E"/>
    <w:rsid w:val="6DE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BDDD"/>
  <w15:chartTrackingRefBased/>
  <w15:docId w15:val="{29A6544C-67C2-4B75-884D-D9AF200B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6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6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65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6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65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6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66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66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66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Datos."/>
    <w:basedOn w:val="Normal"/>
    <w:uiPriority w:val="1"/>
    <w:qFormat/>
    <w:rsid w:val="00943206"/>
    <w:rPr>
      <w:rFonts w:ascii="Simple Kind Of Girl" w:hAnsi="Simple Kind Of Girl"/>
      <w:sz w:val="40"/>
      <w:szCs w:val="40"/>
    </w:rPr>
  </w:style>
  <w:style w:type="paragraph" w:styleId="Prrafodelista">
    <w:name w:val="List Paragraph"/>
    <w:basedOn w:val="Normal"/>
    <w:uiPriority w:val="34"/>
    <w:qFormat/>
    <w:rsid w:val="00665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5BA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4C1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4C1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4C1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4C1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4C1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4C1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4C1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4C1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4C1DF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4C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C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4C1DF8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DF8"/>
    <w:rPr>
      <w:i/>
      <w:iCs/>
      <w:color w:val="0F4761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53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53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1">
    <w:name w:val="Subtítulo Car1"/>
    <w:basedOn w:val="Fuentedeprrafopredeter"/>
    <w:uiPriority w:val="11"/>
    <w:rsid w:val="005369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53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1">
    <w:name w:val="Cita Car1"/>
    <w:basedOn w:val="Fuentedeprrafopredeter"/>
    <w:uiPriority w:val="29"/>
    <w:rsid w:val="0053690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1">
    <w:name w:val="Cita destacada Car1"/>
    <w:basedOn w:val="Fuentedeprrafopredeter"/>
    <w:uiPriority w:val="30"/>
    <w:rsid w:val="00536901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8BFE7F0FAF84EB90BDBA5DC926FD2" ma:contentTypeVersion="5" ma:contentTypeDescription="Create a new document." ma:contentTypeScope="" ma:versionID="dd9512673caa1f86747c69868298ee0a">
  <xsd:schema xmlns:xsd="http://www.w3.org/2001/XMLSchema" xmlns:xs="http://www.w3.org/2001/XMLSchema" xmlns:p="http://schemas.microsoft.com/office/2006/metadata/properties" xmlns:ns3="fe5f4b7f-433f-4a4c-87d9-c7bb0a977cad" targetNamespace="http://schemas.microsoft.com/office/2006/metadata/properties" ma:root="true" ma:fieldsID="f659e73248b9bb62afa08f014f76e0b2" ns3:_="">
    <xsd:import namespace="fe5f4b7f-433f-4a4c-87d9-c7bb0a977c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f4b7f-433f-4a4c-87d9-c7bb0a977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5f4b7f-433f-4a4c-87d9-c7bb0a977c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0FAD-9761-4165-93B7-1818659F1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f4b7f-433f-4a4c-87d9-c7bb0a977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8C029-5989-411B-9391-2277A9DAE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A6008-9DDE-4607-AE90-E09D3974B2F7}">
  <ds:schemaRefs>
    <ds:schemaRef ds:uri="http://schemas.microsoft.com/office/2006/metadata/properties"/>
    <ds:schemaRef ds:uri="fe5f4b7f-433f-4a4c-87d9-c7bb0a977cad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9667F35-2018-434F-ABC7-1E05AA6A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Marentes</dc:creator>
  <cp:keywords/>
  <dc:description/>
  <cp:lastModifiedBy>Becario - Mauricio Marentes Nuñez</cp:lastModifiedBy>
  <cp:revision>2</cp:revision>
  <dcterms:created xsi:type="dcterms:W3CDTF">2024-08-21T22:57:00Z</dcterms:created>
  <dcterms:modified xsi:type="dcterms:W3CDTF">2024-08-21T22:57:00Z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0x010100B188BFE7F0FAF84EB90BDBA5DC926FD2</vt:lpwstr>
  </property>
</Properties>
</file>